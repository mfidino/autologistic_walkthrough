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BB8AA" w14:textId="77777777" w:rsidR="007936AF" w:rsidRDefault="007936AF" w:rsidP="007936AF">
      <w:pPr>
        <w:spacing w:line="480" w:lineRule="auto"/>
      </w:pPr>
      <w:r w:rsidRPr="00866AC4">
        <w:rPr>
          <w:b/>
          <w:bCs/>
        </w:rPr>
        <w:t>Title:</w:t>
      </w:r>
      <w:r>
        <w:t xml:space="preserve"> </w:t>
      </w:r>
    </w:p>
    <w:p w14:paraId="53384A2B" w14:textId="4127F3E8" w:rsidR="007936AF" w:rsidRDefault="007936AF" w:rsidP="007936AF">
      <w:pPr>
        <w:spacing w:line="480" w:lineRule="auto"/>
      </w:pPr>
      <w:r>
        <w:t xml:space="preserve">Estimating species occupancy across multiple sampling seasons with autologistic occupancy models via the </w:t>
      </w:r>
      <w:r w:rsidRPr="00FD008D">
        <w:rPr>
          <w:rFonts w:ascii="Lucida Console" w:hAnsi="Lucida Console"/>
        </w:rPr>
        <w:t>autoOcc</w:t>
      </w:r>
      <w:r>
        <w:t xml:space="preserve"> R package </w:t>
      </w:r>
    </w:p>
    <w:p w14:paraId="3182297D" w14:textId="77777777" w:rsidR="007936AF" w:rsidRPr="00380BE3" w:rsidRDefault="007936AF" w:rsidP="007936AF">
      <w:pPr>
        <w:spacing w:line="480" w:lineRule="auto"/>
      </w:pPr>
      <w:r w:rsidRPr="00866AC4">
        <w:rPr>
          <w:b/>
          <w:bCs/>
        </w:rPr>
        <w:t>Authors:</w:t>
      </w:r>
      <w:r>
        <w:t xml:space="preserve"> Mason Fidino</w:t>
      </w:r>
      <w:r>
        <w:rPr>
          <w:vertAlign w:val="superscript"/>
        </w:rPr>
        <w:t>1,*</w:t>
      </w:r>
    </w:p>
    <w:p w14:paraId="697E8064" w14:textId="77777777" w:rsidR="007936AF" w:rsidRDefault="007936AF" w:rsidP="007936AF">
      <w:pPr>
        <w:spacing w:line="480" w:lineRule="auto"/>
      </w:pPr>
      <w:r>
        <w:rPr>
          <w:vertAlign w:val="superscript"/>
        </w:rPr>
        <w:t>1</w:t>
      </w:r>
      <w:r>
        <w:t xml:space="preserve"> Conservation and Science Department, Lincoln Park Zoo, Chicago, Illinois, USA</w:t>
      </w:r>
    </w:p>
    <w:p w14:paraId="35107051" w14:textId="77777777" w:rsidR="007936AF" w:rsidRDefault="007936AF" w:rsidP="007936AF">
      <w:pPr>
        <w:spacing w:line="480" w:lineRule="auto"/>
      </w:pPr>
      <w:r>
        <w:rPr>
          <w:vertAlign w:val="superscript"/>
        </w:rPr>
        <w:t>*</w:t>
      </w:r>
      <w:r>
        <w:t xml:space="preserve"> Correspondence: </w:t>
      </w:r>
      <w:r>
        <w:fldChar w:fldCharType="begin"/>
      </w:r>
      <w:ins w:id="0" w:author="Fidino, Mason" w:date="2025-04-17T15:06:00Z" w16du:dateUtc="2025-04-17T20:06:00Z">
        <w:r>
          <w:instrText>HYPERLINK "mailto:</w:instrText>
        </w:r>
      </w:ins>
      <w:r>
        <w:instrText>mfidino@lpzoo.org</w:instrText>
      </w:r>
      <w:ins w:id="1" w:author="Fidino, Mason" w:date="2025-04-17T15:06:00Z" w16du:dateUtc="2025-04-17T20:06:00Z">
        <w:r>
          <w:instrText>"</w:instrText>
        </w:r>
      </w:ins>
      <w:r>
        <w:fldChar w:fldCharType="separate"/>
      </w:r>
      <w:r w:rsidRPr="009F1A32">
        <w:rPr>
          <w:rStyle w:val="Hyperlink"/>
        </w:rPr>
        <w:t>mfidino@lpzoo.org</w:t>
      </w:r>
      <w:r>
        <w:fldChar w:fldCharType="end"/>
      </w:r>
    </w:p>
    <w:p w14:paraId="52B1B428" w14:textId="77777777" w:rsidR="007936AF" w:rsidRPr="00866AC4" w:rsidRDefault="007936AF" w:rsidP="007936AF">
      <w:pPr>
        <w:spacing w:line="480" w:lineRule="auto"/>
        <w:rPr>
          <w:b/>
          <w:bCs/>
        </w:rPr>
      </w:pPr>
      <w:r w:rsidRPr="00866AC4">
        <w:rPr>
          <w:b/>
          <w:bCs/>
        </w:rPr>
        <w:t xml:space="preserve">Acknowledgements:  </w:t>
      </w:r>
    </w:p>
    <w:p w14:paraId="06594F7B" w14:textId="50FDD646" w:rsidR="007936AF" w:rsidRPr="00662739" w:rsidRDefault="007936AF" w:rsidP="007936AF">
      <w:pPr>
        <w:spacing w:line="480" w:lineRule="auto"/>
      </w:pPr>
      <w:r>
        <w:t>I am grateful to Andrew Stillman and Morgan Tingley for their help while I was working on recreating the woodpecker analysis. I also thank Seth Magle and Brian Gerber for their comments on a previous draft of this manuscript</w:t>
      </w:r>
      <w:r w:rsidR="00FF5CF6">
        <w:t>, as well as two anonymous reviewers. The reviewers were especially helpful in providing historical context on autologistic occupancy models and showing how the autologistic occupancy model is a special case of a dynamic occupancy model.</w:t>
      </w:r>
    </w:p>
    <w:p w14:paraId="2B4AD935" w14:textId="77777777" w:rsidR="007936AF" w:rsidRDefault="007936AF" w:rsidP="007936AF">
      <w:pPr>
        <w:spacing w:line="480" w:lineRule="auto"/>
      </w:pPr>
      <w:r w:rsidRPr="00866AC4">
        <w:rPr>
          <w:b/>
          <w:bCs/>
        </w:rPr>
        <w:t>Conflict of Interest:</w:t>
      </w:r>
      <w:r>
        <w:t xml:space="preserve"> </w:t>
      </w:r>
    </w:p>
    <w:p w14:paraId="717B9095" w14:textId="77777777" w:rsidR="007936AF" w:rsidRDefault="007936AF" w:rsidP="007936AF">
      <w:pPr>
        <w:spacing w:line="480" w:lineRule="auto"/>
      </w:pPr>
      <w:r>
        <w:t>There are no conflicts of interest.</w:t>
      </w:r>
    </w:p>
    <w:p w14:paraId="2C66852A" w14:textId="77777777" w:rsidR="007936AF" w:rsidRPr="00866AC4" w:rsidRDefault="007936AF" w:rsidP="007936AF">
      <w:pPr>
        <w:spacing w:line="480" w:lineRule="auto"/>
        <w:rPr>
          <w:b/>
          <w:bCs/>
        </w:rPr>
      </w:pPr>
      <w:r w:rsidRPr="00866AC4">
        <w:rPr>
          <w:b/>
          <w:bCs/>
        </w:rPr>
        <w:t>Statement on inclusion:</w:t>
      </w:r>
    </w:p>
    <w:p w14:paraId="740F586C" w14:textId="77777777" w:rsidR="007936AF" w:rsidRDefault="007936AF" w:rsidP="007936AF">
      <w:pPr>
        <w:spacing w:line="480" w:lineRule="auto"/>
      </w:pPr>
      <w:r>
        <w:t>The main product of this manuscript is an R package and so this section is not really applicable. I helped collect the data for one of the worked examples, whereas the other dataset was publicly available (and I consulted with the authors who generated that dataset to ensure I modeled it in a similar fashion). Those scientists have been listed in the acknowledgements.</w:t>
      </w:r>
    </w:p>
    <w:p w14:paraId="0BC021F8" w14:textId="77777777" w:rsidR="007936AF" w:rsidRPr="00866AC4" w:rsidRDefault="007936AF" w:rsidP="007936AF">
      <w:pPr>
        <w:spacing w:line="480" w:lineRule="auto"/>
        <w:rPr>
          <w:b/>
          <w:bCs/>
        </w:rPr>
      </w:pPr>
      <w:r w:rsidRPr="00866AC4">
        <w:rPr>
          <w:b/>
          <w:bCs/>
        </w:rPr>
        <w:t>Data availability statement:</w:t>
      </w:r>
    </w:p>
    <w:p w14:paraId="78C80BD9" w14:textId="50CDC79A" w:rsidR="00236A6B" w:rsidRDefault="007936AF" w:rsidP="007936AF">
      <w:pPr>
        <w:spacing w:line="480" w:lineRule="auto"/>
      </w:pPr>
      <w:r>
        <w:lastRenderedPageBreak/>
        <w:t>Pending acceptance of this article, all data and code will be archived on Zenodo and a DOI will be provided.</w:t>
      </w:r>
    </w:p>
    <w:sectPr w:rsidR="0023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idino, Mason">
    <w15:presenceInfo w15:providerId="AD" w15:userId="S::MFidino@lpzoo.org::25d99e7c-47a8-4e5d-bd6c-7e79826230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AF"/>
    <w:rsid w:val="00217CA0"/>
    <w:rsid w:val="00236A6B"/>
    <w:rsid w:val="003D5F09"/>
    <w:rsid w:val="00763F13"/>
    <w:rsid w:val="007936AF"/>
    <w:rsid w:val="007C714C"/>
    <w:rsid w:val="00835ECC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467F"/>
  <w15:chartTrackingRefBased/>
  <w15:docId w15:val="{783DD35F-0E49-4420-BB07-BEA01A3F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6A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6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6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6A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6A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6A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6A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6A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6A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6A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6A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6A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6A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9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6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36A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3</cp:revision>
  <dcterms:created xsi:type="dcterms:W3CDTF">2025-04-21T19:47:00Z</dcterms:created>
  <dcterms:modified xsi:type="dcterms:W3CDTF">2025-09-05T18:26:00Z</dcterms:modified>
</cp:coreProperties>
</file>